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9A97" w14:textId="77777777" w:rsidR="003546F9" w:rsidRPr="003546F9" w:rsidRDefault="003546F9" w:rsidP="003546F9">
      <w:pPr>
        <w:spacing w:after="0" w:line="259" w:lineRule="auto"/>
        <w:ind w:left="9"/>
        <w:jc w:val="center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begin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instrText>HYPERLINK "https://jitthing.github.io/portfolio"</w:instrText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separate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t>LIM JITT HING</w:t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end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 </w:t>
      </w:r>
    </w:p>
    <w:p w14:paraId="5C6C6ABF" w14:textId="569B3102" w:rsidR="003546F9" w:rsidRPr="003546F9" w:rsidRDefault="003546F9" w:rsidP="003546F9">
      <w:pPr>
        <w:spacing w:after="2" w:line="259" w:lineRule="auto"/>
        <w:ind w:left="162"/>
        <w:jc w:val="center"/>
        <w:rPr>
          <w:rFonts w:ascii="Arial" w:eastAsia="Arial" w:hAnsi="Arial" w:cs="Arial"/>
          <w:color w:val="000000"/>
          <w:kern w:val="0"/>
          <w:sz w:val="20"/>
          <w:lang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(65) 8720 5090 | </w:t>
      </w:r>
      <w:hyperlink r:id="rId8" w:history="1">
        <w:r w:rsidRPr="003546F9">
          <w:rPr>
            <w:rFonts w:ascii="Arial" w:eastAsia="Arial" w:hAnsi="Arial" w:cs="Arial"/>
            <w:color w:val="0563C1"/>
            <w:kern w:val="0"/>
            <w:sz w:val="20"/>
            <w:u w:val="single"/>
            <w:lang w:val="en-GB" w:bidi="en-US"/>
            <w14:ligatures w14:val="none"/>
          </w:rPr>
          <w:t>jhlim.2023@scis.smu.edu.sg</w:t>
        </w:r>
      </w:hyperlink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| </w:t>
      </w:r>
      <w:ins w:id="0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begin"/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instrText>HYPERLINK "http://</w:instrText>
        </w:r>
      </w:ins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instrText>www.linkedin.com/in/jitt-hing-lim/</w:instrText>
      </w:r>
      <w:ins w:id="1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instrText>"</w:instrText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separate"/>
        </w:r>
      </w:ins>
      <w:r w:rsidRPr="003546F9">
        <w:rPr>
          <w:rFonts w:ascii="Arial" w:eastAsia="Arial" w:hAnsi="Arial" w:cs="Arial"/>
          <w:color w:val="0563C1"/>
          <w:kern w:val="0"/>
          <w:sz w:val="20"/>
          <w:u w:val="single"/>
          <w:lang w:val="en-GB" w:bidi="en-US"/>
          <w14:ligatures w14:val="none"/>
        </w:rPr>
        <w:t>www.linkedin.com/in/jitt-hing-lim</w:t>
      </w:r>
      <w:ins w:id="2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end"/>
        </w:r>
      </w:ins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|</w:t>
      </w:r>
      <w:ins w:id="3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t xml:space="preserve"> </w:t>
        </w:r>
      </w:ins>
      <w:hyperlink r:id="rId9" w:history="1">
        <w:r w:rsidR="001D1E1A" w:rsidRPr="00850861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ww</w:t>
        </w:r>
        <w:r w:rsidR="001D1E1A" w:rsidRPr="00850861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w</w:t>
        </w:r>
        <w:r w:rsidR="001D1E1A" w:rsidRPr="00850861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.github.com/jitthing</w:t>
        </w:r>
      </w:hyperlink>
    </w:p>
    <w:p w14:paraId="4647FDB3" w14:textId="77777777" w:rsidR="003546F9" w:rsidRPr="003546F9" w:rsidRDefault="003546F9" w:rsidP="003546F9">
      <w:pPr>
        <w:spacing w:after="2" w:line="259" w:lineRule="auto"/>
        <w:ind w:left="220"/>
        <w:jc w:val="center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</w:t>
      </w:r>
    </w:p>
    <w:p w14:paraId="52DC8D79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Relevant Technical Skills:</w:t>
      </w:r>
    </w:p>
    <w:p w14:paraId="277ECA6D" w14:textId="3B4E9113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Programming Languages: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Proficient in Python, PHP,</w:t>
      </w:r>
      <w:r w:rsidR="00F27917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Go,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</w:t>
      </w:r>
      <w:r w:rsidR="00EA1698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Java,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JavaScript</w:t>
      </w:r>
      <w:r w:rsidR="00EA1698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(Typescript, Node.js)</w:t>
      </w:r>
    </w:p>
    <w:p w14:paraId="4628824D" w14:textId="02728DCC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Web Development: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Proficient in React, Vue, </w:t>
      </w:r>
      <w:r w:rsidR="00EA1698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Next</w:t>
      </w:r>
    </w:p>
    <w:p w14:paraId="1B1BA17C" w14:textId="1380FB1F" w:rsid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Databases: </w:t>
      </w:r>
      <w:r w:rsidRPr="003546F9">
        <w:rPr>
          <w:rFonts w:ascii="Arial" w:eastAsia="Arial" w:hAnsi="Arial" w:cs="Arial"/>
          <w:bCs/>
          <w:color w:val="000000"/>
          <w:kern w:val="0"/>
          <w:sz w:val="20"/>
          <w:lang w:val="en-GB" w:bidi="en-US"/>
          <w14:ligatures w14:val="none"/>
        </w:rPr>
        <w:t>Proficient in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MySQL, MongoDB, </w:t>
      </w:r>
      <w:r w:rsidR="00F27917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PostgreSQL,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Firebase</w:t>
      </w:r>
      <w:r w:rsidR="00EA1698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, </w:t>
      </w:r>
      <w:proofErr w:type="spellStart"/>
      <w:r w:rsidR="00EA1698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Supabase</w:t>
      </w:r>
      <w:proofErr w:type="spellEnd"/>
    </w:p>
    <w:p w14:paraId="64DA9978" w14:textId="77777777" w:rsidR="001D1E1A" w:rsidRDefault="00EA1698" w:rsidP="001D1E1A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Cloud &amp; DevOps:</w:t>
      </w:r>
      <w:r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AWS, Docker, CI/CD</w:t>
      </w:r>
    </w:p>
    <w:p w14:paraId="788CE14F" w14:textId="059FF730" w:rsidR="001D1E1A" w:rsidRPr="001D1E1A" w:rsidRDefault="001D1E1A" w:rsidP="001D1E1A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Portfolio Website:</w:t>
      </w:r>
      <w:r w:rsidRPr="001D1E1A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</w:t>
      </w:r>
      <w:hyperlink r:id="rId10" w:history="1">
        <w:r w:rsidRPr="001D1E1A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jitthing.gith</w:t>
        </w:r>
        <w:r w:rsidRPr="001D1E1A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u</w:t>
        </w:r>
        <w:r w:rsidRPr="001D1E1A">
          <w:rPr>
            <w:rStyle w:val="Hyperlink"/>
            <w:rFonts w:ascii="Arial" w:eastAsia="Arial" w:hAnsi="Arial" w:cs="Arial"/>
            <w:kern w:val="0"/>
            <w:sz w:val="20"/>
            <w:lang w:val="en-GB" w:bidi="en-US"/>
            <w14:ligatures w14:val="none"/>
          </w:rPr>
          <w:t>b.io/portfolio</w:t>
        </w:r>
      </w:hyperlink>
    </w:p>
    <w:p w14:paraId="0E0EDFE7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val="en-GB" w:eastAsia="zh-CN"/>
          <w14:ligatures w14:val="none"/>
        </w:rPr>
      </w:pPr>
    </w:p>
    <w:p w14:paraId="6BB049D4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EDUCATION  </w:t>
      </w:r>
    </w:p>
    <w:p w14:paraId="650D2A99" w14:textId="77777777" w:rsidR="003546F9" w:rsidRPr="003546F9" w:rsidRDefault="003546F9" w:rsidP="003546F9">
      <w:pPr>
        <w:spacing w:after="43" w:line="259" w:lineRule="auto"/>
        <w:ind w:left="-11" w:right="-27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505F5A9A" wp14:editId="7523AE18">
                <wp:extent cx="6894195" cy="8890"/>
                <wp:effectExtent l="0" t="0" r="0" b="0"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8890"/>
                          <a:chOff x="0" y="0"/>
                          <a:chExt cx="6894195" cy="8890"/>
                        </a:xfrm>
                      </wpg:grpSpPr>
                      <wps:wsp>
                        <wps:cNvPr id="4038" name="Shape 4038"/>
                        <wps:cNvSpPr/>
                        <wps:spPr>
                          <a:xfrm>
                            <a:off x="0" y="0"/>
                            <a:ext cx="6894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5" h="9144">
                                <a:moveTo>
                                  <a:pt x="0" y="0"/>
                                </a:moveTo>
                                <a:lnTo>
                                  <a:pt x="6894195" y="0"/>
                                </a:lnTo>
                                <a:lnTo>
                                  <a:pt x="6894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86D1B" id="Group 3263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">
                <v:shape id="Shape 4038" o:spid="_x0000_s1027" style="position:absolute;width:68941;height:91;visibility:visible;mso-wrap-style:square;v-text-anchor:top" coordsize="68941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" path="m,l6894195,r,9144l,9144,,e" fillcolor="black" stroked="f" strokeweight="0">
                  <v:stroke miterlimit="83231f" joinstyle="miter"/>
                  <v:path arrowok="t" textboxrect="0,0,6894195,9144"/>
                </v:shape>
                <w10:anchorlock/>
              </v:group>
            </w:pict>
          </mc:Fallback>
        </mc:AlternateContent>
      </w:r>
    </w:p>
    <w:p w14:paraId="5A77E0E7" w14:textId="0F441682" w:rsidR="00C92691" w:rsidRDefault="003546F9" w:rsidP="00C92691">
      <w:pPr>
        <w:keepNext/>
        <w:keepLines/>
        <w:tabs>
          <w:tab w:val="right" w:pos="10773"/>
        </w:tabs>
        <w:spacing w:after="6" w:line="258" w:lineRule="auto"/>
        <w:ind w:left="10" w:right="46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SINGAPORE MANAGEMENT UNIVERSITY</w:t>
      </w:r>
      <w:r w:rsidR="00C92691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Aug 2023 - Present  </w:t>
      </w:r>
    </w:p>
    <w:p w14:paraId="45280EAB" w14:textId="4316BDB0" w:rsidR="003546F9" w:rsidRPr="003546F9" w:rsidRDefault="003546F9" w:rsidP="00293268">
      <w:pPr>
        <w:keepNext/>
        <w:keepLines/>
        <w:spacing w:after="6" w:line="258" w:lineRule="auto"/>
        <w:ind w:left="10" w:right="46" w:hanging="10"/>
        <w:outlineLvl w:val="0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Bachelor of Science (Information Systems)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;</w:t>
      </w:r>
    </w:p>
    <w:p w14:paraId="2CC77CDB" w14:textId="1FE35BA6" w:rsidR="003546F9" w:rsidRDefault="003546F9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Cumulative GPA: </w:t>
      </w:r>
      <w:r w:rsidR="00896E8F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3.89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/4.0</w:t>
      </w:r>
    </w:p>
    <w:p w14:paraId="7C0DA304" w14:textId="3FF499D1" w:rsidR="003546F9" w:rsidRDefault="00ED7A42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ED7A42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Specialisation: </w:t>
      </w:r>
      <w:r w:rsidRPr="00ED7A42">
        <w:rPr>
          <w:rFonts w:ascii="Arial" w:eastAsia="Arial" w:hAnsi="Arial" w:cs="Arial"/>
          <w:color w:val="000000"/>
          <w:kern w:val="0"/>
          <w:sz w:val="20"/>
          <w:lang w:bidi="en-US"/>
          <w14:ligatures w14:val="none"/>
        </w:rPr>
        <w:t>Digitalisation and Cloud Solutions</w:t>
      </w:r>
    </w:p>
    <w:p w14:paraId="3D212E44" w14:textId="5E3EA633" w:rsidR="00ED7A42" w:rsidRDefault="00ED7A42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2</w:t>
      </w:r>
      <w:r w:rsidRPr="00ED7A42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nd</w:t>
      </w:r>
      <w:r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Major: Computing Studies (Artificial Intelligence)</w:t>
      </w:r>
    </w:p>
    <w:p w14:paraId="2F5F4C3C" w14:textId="6A6EB649" w:rsidR="00F55CDC" w:rsidRPr="00F55CDC" w:rsidRDefault="00F55CDC" w:rsidP="00F55CDC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ED7A42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Awards</w:t>
      </w:r>
    </w:p>
    <w:p w14:paraId="3233B8E8" w14:textId="77777777" w:rsidR="003546F9" w:rsidRPr="003546F9" w:rsidRDefault="003546F9" w:rsidP="003546F9">
      <w:pPr>
        <w:numPr>
          <w:ilvl w:val="1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Dean’s List for AY 23/24 </w:t>
      </w:r>
    </w:p>
    <w:p w14:paraId="054957B4" w14:textId="77777777" w:rsidR="003546F9" w:rsidRPr="003546F9" w:rsidRDefault="003546F9" w:rsidP="003546F9">
      <w:pPr>
        <w:numPr>
          <w:ilvl w:val="1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shd w:val="clear" w:color="auto" w:fill="FFFFFF"/>
          <w:lang w:val="en-GB" w:bidi="en-US"/>
          <w14:ligatures w14:val="none"/>
        </w:rPr>
        <w:t>SMU School of Computing and Information Systems (SCIS) Achievements Scholarship</w:t>
      </w:r>
    </w:p>
    <w:p w14:paraId="0B00F7B1" w14:textId="2AA42DD1" w:rsidR="003546F9" w:rsidRPr="003546F9" w:rsidRDefault="003546F9" w:rsidP="00ED7A42">
      <w:pPr>
        <w:spacing w:after="69" w:line="259" w:lineRule="auto"/>
        <w:ind w:left="735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3F2B0290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PROJECTS</w:t>
      </w:r>
    </w:p>
    <w:p w14:paraId="700E302B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74DABAFD" wp14:editId="064467E3">
                <wp:extent cx="6870065" cy="8859"/>
                <wp:effectExtent l="0" t="0" r="635" b="4445"/>
                <wp:docPr id="280845575" name="Group 28084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859"/>
                          <a:chOff x="0" y="0"/>
                          <a:chExt cx="6894196" cy="8890"/>
                        </a:xfrm>
                      </wpg:grpSpPr>
                      <wps:wsp>
                        <wps:cNvPr id="1139948955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63EDE" id="Group 280845575" o:spid="_x0000_s1026" style="width:540.9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6B5AC400" w14:textId="721AA87E" w:rsidR="003546F9" w:rsidRPr="001D1E1A" w:rsidRDefault="003546F9" w:rsidP="00C92691">
      <w:pPr>
        <w:tabs>
          <w:tab w:val="right" w:pos="10773"/>
        </w:tabs>
        <w:spacing w:after="3" w:line="258" w:lineRule="auto"/>
        <w:ind w:right="46"/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</w:pPr>
      <w:hyperlink r:id="rId11" w:history="1">
        <w:proofErr w:type="spellStart"/>
        <w:r w:rsidRPr="001D1E1A">
          <w:rPr>
            <w:rFonts w:ascii="Arial" w:eastAsia="Arial" w:hAnsi="Arial" w:cs="Arial"/>
            <w:b/>
            <w:bCs/>
            <w:color w:val="000000"/>
            <w:kern w:val="0"/>
            <w:sz w:val="22"/>
            <w:szCs w:val="22"/>
            <w:u w:val="single"/>
            <w:lang w:eastAsia="zh-CN"/>
            <w14:ligatures w14:val="none"/>
          </w:rPr>
          <w:t>SpoonFeed</w:t>
        </w:r>
        <w:proofErr w:type="spellEnd"/>
      </w:hyperlink>
      <w:r w:rsidR="00EA1698" w:rsidRPr="001D1E1A">
        <w:rPr>
          <w:sz w:val="22"/>
          <w:szCs w:val="22"/>
        </w:rPr>
        <w:t xml:space="preserve"> | </w:t>
      </w:r>
      <w:r w:rsidR="00EA1698" w:rsidRPr="001D1E1A">
        <w:rPr>
          <w:rFonts w:ascii="Arial" w:eastAsia="Times New Roman" w:hAnsi="Arial" w:cs="Arial"/>
          <w:kern w:val="0"/>
          <w:sz w:val="22"/>
          <w:szCs w:val="22"/>
          <w:lang w:eastAsia="zh-CN"/>
          <w14:ligatures w14:val="none"/>
        </w:rPr>
        <w:t>Vue, Node.js, Express, Firebase,</w:t>
      </w:r>
      <w:r w:rsidR="00EA1698" w:rsidRPr="001D1E1A">
        <w:rPr>
          <w:rFonts w:ascii="Arial" w:eastAsia="Times New Roman" w:hAnsi="Arial" w:cs="Arial"/>
          <w:kern w:val="0"/>
          <w:sz w:val="22"/>
          <w:szCs w:val="22"/>
          <w:lang w:eastAsia="zh-CN"/>
          <w14:ligatures w14:val="none"/>
        </w:rPr>
        <w:t xml:space="preserve"> </w:t>
      </w:r>
      <w:proofErr w:type="spellStart"/>
      <w:r w:rsidR="00EA1698" w:rsidRPr="001D1E1A">
        <w:rPr>
          <w:rFonts w:ascii="Arial" w:eastAsia="Times New Roman" w:hAnsi="Arial" w:cs="Arial"/>
          <w:kern w:val="0"/>
          <w:sz w:val="22"/>
          <w:szCs w:val="22"/>
          <w:lang w:eastAsia="zh-CN"/>
          <w14:ligatures w14:val="none"/>
        </w:rPr>
        <w:t>Spoonacular</w:t>
      </w:r>
      <w:proofErr w:type="spellEnd"/>
      <w:r w:rsidR="00EA1698" w:rsidRPr="001D1E1A">
        <w:rPr>
          <w:rFonts w:ascii="Arial" w:eastAsia="Times New Roman" w:hAnsi="Arial" w:cs="Arial"/>
          <w:kern w:val="0"/>
          <w:sz w:val="22"/>
          <w:szCs w:val="22"/>
          <w:lang w:eastAsia="zh-CN"/>
          <w14:ligatures w14:val="none"/>
        </w:rPr>
        <w:t xml:space="preserve"> API</w:t>
      </w:r>
      <w:r w:rsidR="00C92691" w:rsidRPr="001D1E1A">
        <w:rPr>
          <w:sz w:val="22"/>
          <w:szCs w:val="22"/>
        </w:rPr>
        <w:tab/>
      </w: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>Sept 2024</w:t>
      </w:r>
      <w:r w:rsidR="00C92691"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– Nov 2024</w:t>
      </w:r>
    </w:p>
    <w:p w14:paraId="1CAFEEBC" w14:textId="77777777" w:rsidR="00EA1698" w:rsidRDefault="003546F9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Developed a community-driven web app to share recipes, track macronutrients, and facilitate weekly meal planning to reduce food wastage.</w:t>
      </w:r>
      <w:r w:rsid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 xml:space="preserve"> </w:t>
      </w:r>
      <w:r w:rsidR="00EA1698"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Increased recipe sharing by 200+ posts in the first month.</w:t>
      </w:r>
    </w:p>
    <w:p w14:paraId="76E9A5AD" w14:textId="28894D96" w:rsidR="00EA1698" w:rsidRDefault="00EA1698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Implemented s</w:t>
      </w:r>
      <w:r w:rsidR="003546F9"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ocial feed where users can post, like, and comment on recipes.</w:t>
      </w:r>
    </w:p>
    <w:p w14:paraId="748D2466" w14:textId="21FDBF9B" w:rsidR="00EA1698" w:rsidRDefault="00EA1698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 xml:space="preserve">Designed a 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w</w:t>
      </w:r>
      <w:r w:rsidR="003546F9"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eekly planner with nutrition tracking for balanced meals</w:t>
      </w:r>
      <w:r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.</w:t>
      </w:r>
    </w:p>
    <w:p w14:paraId="2FC4C735" w14:textId="77777777" w:rsidR="00EA1698" w:rsidRDefault="003546F9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Integrated Nutrient API to ensure accurate nutrient data.</w:t>
      </w:r>
    </w:p>
    <w:p w14:paraId="15CEFBAB" w14:textId="69885F81" w:rsidR="003546F9" w:rsidRPr="00EA1698" w:rsidRDefault="003546F9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EA1698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Utilised Firebase Realtime Database to provide real-time updates on community posts</w:t>
      </w:r>
    </w:p>
    <w:p w14:paraId="48B2ADD2" w14:textId="77777777" w:rsidR="00EA1698" w:rsidRDefault="00EA1698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</w:pPr>
    </w:p>
    <w:p w14:paraId="5DF46514" w14:textId="2B1B12F3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HACKATHONS</w:t>
      </w:r>
    </w:p>
    <w:p w14:paraId="03D692F3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09521934" wp14:editId="2D9D9A09">
                <wp:extent cx="6870065" cy="8255"/>
                <wp:effectExtent l="0" t="0" r="635" b="4445"/>
                <wp:docPr id="1298789752" name="Group 129878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255"/>
                          <a:chOff x="0" y="0"/>
                          <a:chExt cx="6894196" cy="8890"/>
                        </a:xfrm>
                      </wpg:grpSpPr>
                      <wps:wsp>
                        <wps:cNvPr id="2031435689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0AFE6" id="Group 1298789752" o:spid="_x0000_s1026" style="width:540.95pt;height:.65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59D03038" w14:textId="7B4A6B0D" w:rsidR="003546F9" w:rsidRPr="001D1E1A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>SMU .Hack Summer Enrichment Hackathon</w:t>
      </w:r>
      <w:r w:rsidR="00EA1698"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(Finalist)</w:t>
      </w:r>
    </w:p>
    <w:p w14:paraId="22D6BA2C" w14:textId="3AABFBAA" w:rsidR="003546F9" w:rsidRPr="001D1E1A" w:rsidRDefault="003546F9" w:rsidP="00293268">
      <w:pPr>
        <w:tabs>
          <w:tab w:val="right" w:pos="10773"/>
        </w:tabs>
        <w:spacing w:after="3" w:line="258" w:lineRule="auto"/>
        <w:ind w:right="-96"/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</w:pPr>
      <w:hyperlink r:id="rId12" w:history="1">
        <w:proofErr w:type="spellStart"/>
        <w:r w:rsidRPr="001D1E1A">
          <w:rPr>
            <w:rFonts w:ascii="Arial" w:eastAsia="Arial" w:hAnsi="Arial" w:cs="Arial"/>
            <w:b/>
            <w:bCs/>
            <w:color w:val="000000"/>
            <w:kern w:val="0"/>
            <w:sz w:val="22"/>
            <w:szCs w:val="22"/>
            <w:u w:val="single"/>
            <w:lang w:eastAsia="zh-CN"/>
            <w14:ligatures w14:val="none"/>
          </w:rPr>
          <w:t>FundTasy</w:t>
        </w:r>
        <w:proofErr w:type="spellEnd"/>
      </w:hyperlink>
      <w:r w:rsidR="00EA1698" w:rsidRPr="001D1E1A">
        <w:rPr>
          <w:sz w:val="22"/>
          <w:szCs w:val="22"/>
        </w:rPr>
        <w:t xml:space="preserve"> | </w:t>
      </w:r>
      <w:r w:rsidR="00EA1698" w:rsidRPr="001D1E1A">
        <w:rPr>
          <w:rFonts w:ascii="Arial" w:hAnsi="Arial" w:cs="Arial"/>
          <w:sz w:val="22"/>
          <w:szCs w:val="22"/>
        </w:rPr>
        <w:t>React.js, Express, MongoDB, AWS, Amazon Developer API</w:t>
      </w:r>
      <w:r w:rsidR="00293268" w:rsidRPr="001D1E1A">
        <w:rPr>
          <w:sz w:val="22"/>
          <w:szCs w:val="22"/>
        </w:rPr>
        <w:tab/>
      </w: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June 2024 - July 2024 </w:t>
      </w:r>
    </w:p>
    <w:p w14:paraId="51B54136" w14:textId="5189DB4F" w:rsidR="00EA1698" w:rsidRDefault="003546F9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Developed a community-driven gamified web application for users to track their expensive and cultivate saving habits</w:t>
      </w:r>
      <w:r w:rsidR="00EA1698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, which h</w:t>
      </w:r>
      <w:r w:rsidR="00EA1698"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elped over 20 users to save over $2500 over 2 months</w:t>
      </w:r>
    </w:p>
    <w:p w14:paraId="747FD27D" w14:textId="77777777" w:rsidR="00EA1698" w:rsidRDefault="00EA1698" w:rsidP="00EA1698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EA1698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Configured</w:t>
      </w:r>
      <w:r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 </w:t>
      </w:r>
      <w:r w:rsidR="003546F9" w:rsidRPr="00EA1698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custom goals or material goals based on items on Amazon</w:t>
      </w:r>
      <w:r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for user flexibility.</w:t>
      </w:r>
    </w:p>
    <w:p w14:paraId="22421ADE" w14:textId="77777777" w:rsidR="001D1E1A" w:rsidRDefault="00EA1698" w:rsidP="001D1E1A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Implemented in game currency f</w:t>
      </w:r>
      <w:r w:rsidR="003546F9" w:rsidRPr="00EA1698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or every goal met, 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allowing</w:t>
      </w:r>
      <w:r w:rsidR="003546F9" w:rsidRPr="00EA1698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users to purchase cosmetics for 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their avatar.</w:t>
      </w:r>
    </w:p>
    <w:p w14:paraId="74807B4E" w14:textId="06DAA69B" w:rsidR="00EF32FF" w:rsidRPr="001D1E1A" w:rsidRDefault="001D1E1A" w:rsidP="001D1E1A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Integrated social aspect for users to m</w:t>
      </w:r>
      <w:r w:rsidR="003546F9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ake friends and compete to see who saves more money</w:t>
      </w:r>
      <w:r w:rsidR="00EF32FF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br w:type="page"/>
      </w:r>
    </w:p>
    <w:p w14:paraId="7BE907C2" w14:textId="77777777" w:rsidR="00EF32FF" w:rsidRPr="001D1E1A" w:rsidRDefault="00EF32FF" w:rsidP="00EF32FF">
      <w:p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lastRenderedPageBreak/>
        <w:t xml:space="preserve">SMU Business Analytics </w:t>
      </w:r>
      <w:proofErr w:type="spellStart"/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>Datathon</w:t>
      </w:r>
      <w:proofErr w:type="spellEnd"/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2025</w:t>
      </w:r>
    </w:p>
    <w:p w14:paraId="7588FBD6" w14:textId="14257E01" w:rsidR="00EF32FF" w:rsidRPr="001D1E1A" w:rsidRDefault="001D1E1A" w:rsidP="00EF32FF">
      <w:pPr>
        <w:tabs>
          <w:tab w:val="left" w:pos="0"/>
          <w:tab w:val="right" w:pos="10773"/>
        </w:tabs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Untitled | </w:t>
      </w:r>
      <w:r w:rsidRPr="001D1E1A">
        <w:rPr>
          <w:rFonts w:ascii="Arial" w:eastAsia="Arial" w:hAnsi="Arial" w:cs="Arial"/>
          <w:color w:val="000000"/>
          <w:kern w:val="0"/>
          <w:sz w:val="22"/>
          <w:szCs w:val="22"/>
          <w:lang w:eastAsia="zh-CN"/>
          <w14:ligatures w14:val="none"/>
        </w:rPr>
        <w:t xml:space="preserve">Next.js, Express, </w:t>
      </w:r>
      <w:proofErr w:type="spellStart"/>
      <w:r w:rsidRPr="001D1E1A">
        <w:rPr>
          <w:rFonts w:ascii="Arial" w:eastAsia="Arial" w:hAnsi="Arial" w:cs="Arial"/>
          <w:color w:val="000000"/>
          <w:kern w:val="0"/>
          <w:sz w:val="22"/>
          <w:szCs w:val="22"/>
          <w:lang w:eastAsia="zh-CN"/>
          <w14:ligatures w14:val="none"/>
        </w:rPr>
        <w:t>Supabase</w:t>
      </w:r>
      <w:proofErr w:type="spellEnd"/>
      <w:r w:rsidRPr="001D1E1A">
        <w:rPr>
          <w:rFonts w:ascii="Arial" w:eastAsia="Arial" w:hAnsi="Arial" w:cs="Arial"/>
          <w:color w:val="000000"/>
          <w:kern w:val="0"/>
          <w:sz w:val="22"/>
          <w:szCs w:val="22"/>
          <w:lang w:eastAsia="zh-CN"/>
          <w14:ligatures w14:val="none"/>
        </w:rPr>
        <w:t>, Neo4j, N</w:t>
      </w:r>
      <w:r w:rsidRPr="001D1E1A">
        <w:rPr>
          <w:rFonts w:ascii="Arial" w:eastAsia="Arial" w:hAnsi="Arial" w:cs="Arial"/>
          <w:color w:val="000000"/>
          <w:kern w:val="0"/>
          <w:sz w:val="22"/>
          <w:szCs w:val="22"/>
          <w:lang w:eastAsia="zh-CN"/>
          <w14:ligatures w14:val="none"/>
        </w:rPr>
        <w:t>LP</w:t>
      </w:r>
      <w:r w:rsidRPr="001D1E1A">
        <w:rPr>
          <w:rFonts w:ascii="Arial" w:eastAsia="Arial" w:hAnsi="Arial" w:cs="Arial"/>
          <w:color w:val="000000"/>
          <w:kern w:val="0"/>
          <w:sz w:val="22"/>
          <w:szCs w:val="22"/>
          <w:lang w:eastAsia="zh-CN"/>
          <w14:ligatures w14:val="none"/>
        </w:rPr>
        <w:tab/>
      </w:r>
      <w:r w:rsidRPr="001D1E1A">
        <w:rPr>
          <w:rFonts w:ascii="Arial" w:eastAsia="Arial" w:hAnsi="Arial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>January 2025</w:t>
      </w:r>
    </w:p>
    <w:p w14:paraId="4779D0AE" w14:textId="6242DA3C" w:rsidR="001D1E1A" w:rsidRPr="001D1E1A" w:rsidRDefault="00EF32FF" w:rsidP="001D1E1A">
      <w:pPr>
        <w:pStyle w:val="ListParagraph"/>
        <w:numPr>
          <w:ilvl w:val="0"/>
          <w:numId w:val="7"/>
        </w:numPr>
        <w:tabs>
          <w:tab w:val="left" w:pos="0"/>
          <w:tab w:val="right" w:pos="10773"/>
        </w:tabs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Developed a data visualisation tool to glean insights from a given dataset, related to insider threat.</w:t>
      </w:r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Utilised 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Natural Language Processing</w:t>
      </w:r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and 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Named Entity Relationship</w:t>
      </w:r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libraries such as </w:t>
      </w:r>
      <w:proofErr w:type="spellStart"/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SpaCy</w:t>
      </w:r>
      <w:proofErr w:type="spellEnd"/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and </w:t>
      </w:r>
      <w:proofErr w:type="spellStart"/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Relik</w:t>
      </w:r>
      <w:proofErr w:type="spellEnd"/>
      <w:r w:rsidR="00F7262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to extract entity-relationships from unstructured text.</w:t>
      </w:r>
    </w:p>
    <w:p w14:paraId="4CF39261" w14:textId="74EDB809" w:rsidR="001D1E1A" w:rsidRPr="001D1E1A" w:rsidRDefault="00EF32FF" w:rsidP="001D1E1A">
      <w:pPr>
        <w:pStyle w:val="ListParagraph"/>
        <w:numPr>
          <w:ilvl w:val="0"/>
          <w:numId w:val="7"/>
        </w:numPr>
        <w:tabs>
          <w:tab w:val="left" w:pos="0"/>
          <w:tab w:val="right" w:pos="10773"/>
        </w:tabs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Network knowledge graph:</w:t>
      </w:r>
      <w:r w:rsid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 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Visualise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d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complex entity relationship based on subject, predicate, object</w:t>
      </w:r>
    </w:p>
    <w:p w14:paraId="3925132A" w14:textId="5EBA1513" w:rsidR="001D1E1A" w:rsidRPr="001D1E1A" w:rsidRDefault="00EF32FF" w:rsidP="001D1E1A">
      <w:pPr>
        <w:pStyle w:val="ListParagraph"/>
        <w:numPr>
          <w:ilvl w:val="0"/>
          <w:numId w:val="7"/>
        </w:numPr>
        <w:tabs>
          <w:tab w:val="left" w:pos="0"/>
          <w:tab w:val="right" w:pos="10773"/>
        </w:tabs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proofErr w:type="spellStart"/>
      <w:r w:rsidRP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Geomap</w:t>
      </w:r>
      <w:proofErr w:type="spellEnd"/>
      <w:r w:rsidRP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:</w:t>
      </w:r>
      <w:r w:rsid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 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Categorise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d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relationships into geolocations to gain clustering insights</w:t>
      </w:r>
    </w:p>
    <w:p w14:paraId="736C97A2" w14:textId="3093F551" w:rsidR="003546F9" w:rsidRPr="001D1E1A" w:rsidRDefault="00EF32FF" w:rsidP="001D1E1A">
      <w:pPr>
        <w:pStyle w:val="ListParagraph"/>
        <w:numPr>
          <w:ilvl w:val="0"/>
          <w:numId w:val="7"/>
        </w:numPr>
        <w:tabs>
          <w:tab w:val="left" w:pos="0"/>
          <w:tab w:val="right" w:pos="10773"/>
        </w:tabs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1D1E1A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Timeline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: Sort</w:t>
      </w:r>
      <w:r w:rsid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ed</w:t>
      </w:r>
      <w:r w:rsidR="001D1E1A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 relationships based on events to see flow of events</w:t>
      </w:r>
      <w:r w:rsidR="00ED7A42" w:rsidRPr="001D1E1A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br/>
      </w:r>
    </w:p>
    <w:p w14:paraId="280215C4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WORK EXPERIENCE</w:t>
      </w:r>
    </w:p>
    <w:p w14:paraId="7309DA0A" w14:textId="77777777" w:rsidR="003546F9" w:rsidRPr="003546F9" w:rsidRDefault="003546F9" w:rsidP="003546F9">
      <w:pPr>
        <w:spacing w:after="23" w:line="259" w:lineRule="auto"/>
        <w:ind w:left="-20" w:right="-18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122B2350" wp14:editId="1BF677F3">
                <wp:extent cx="6894196" cy="8890"/>
                <wp:effectExtent l="0" t="0" r="0" b="0"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7FCE5" id="Group 3262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5BFEA9AB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proofErr w:type="spellStart"/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AutomationSG</w:t>
      </w:r>
      <w:proofErr w:type="spellEnd"/>
    </w:p>
    <w:p w14:paraId="53BFDE82" w14:textId="136D31E7" w:rsidR="003546F9" w:rsidRPr="003546F9" w:rsidRDefault="00293268" w:rsidP="00293268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right" w:pos="10773"/>
        </w:tabs>
        <w:spacing w:after="36" w:line="259" w:lineRule="auto"/>
        <w:ind w:left="-5" w:right="46"/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>Automation Engineer (Internship)</w:t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 w:rsidR="003546F9"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May 2024 – Jul 2024</w:t>
      </w:r>
      <w:r w:rsidR="003546F9" w:rsidRPr="003546F9"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 xml:space="preserve">  </w:t>
      </w:r>
    </w:p>
    <w:p w14:paraId="02C815D2" w14:textId="77777777" w:rsidR="003546F9" w:rsidRPr="003546F9" w:rsidRDefault="003546F9" w:rsidP="00293268">
      <w:pPr>
        <w:numPr>
          <w:ilvl w:val="0"/>
          <w:numId w:val="3"/>
        </w:numPr>
        <w:spacing w:after="3" w:line="258" w:lineRule="auto"/>
        <w:ind w:right="-96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Streamlined on-site event management and operations during 40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th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Anniversary Celebration, reducing registration time by 30%.</w:t>
      </w:r>
    </w:p>
    <w:p w14:paraId="50F9BEA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on automating data management and validation for internal client data to improve efficiency and accuracy.</w:t>
      </w:r>
    </w:p>
    <w:p w14:paraId="1814E531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Used Python to run automation scripts and extract, analyse data, reducing time taken for data analysis by 20%.</w:t>
      </w:r>
    </w:p>
    <w:p w14:paraId="74A95A52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ins w:id="4" w:author="LIM Jitt Hing" w:date="2024-11-13T22:09:00Z"/>
          <w:rFonts w:ascii="Arial" w:eastAsia="Arial" w:hAnsi="Arial" w:cs="Arial"/>
          <w:b/>
          <w:color w:val="000000"/>
          <w:kern w:val="0"/>
          <w:sz w:val="20"/>
          <w:lang w:val="en-US" w:eastAsia="zh-CN"/>
          <w14:ligatures w14:val="none"/>
        </w:rPr>
      </w:pPr>
    </w:p>
    <w:p w14:paraId="1FFAED9C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Accenture</w:t>
      </w:r>
    </w:p>
    <w:p w14:paraId="787A29D9" w14:textId="72BFAB5C" w:rsidR="003546F9" w:rsidRPr="003546F9" w:rsidRDefault="00293268" w:rsidP="00293268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right" w:pos="10773"/>
        </w:tabs>
        <w:spacing w:after="36" w:line="259" w:lineRule="auto"/>
        <w:ind w:left="-5"/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>Compliance Analyst/ Automation Engineer</w:t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J</w:t>
      </w:r>
      <w:r w:rsidR="003546F9"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an 2023 – Jul 2023</w:t>
      </w:r>
      <w:r w:rsidR="003546F9" w:rsidRPr="003546F9"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 xml:space="preserve">  </w:t>
      </w:r>
    </w:p>
    <w:p w14:paraId="01A4622C" w14:textId="21D61FE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Conduct</w:t>
      </w:r>
      <w:r w:rsidR="001D1E1A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ed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weekly Compliance log reviews with authorities, which included a curated presentation for the respective stakeholders to keep them up to speed with internal compliance checks.</w:t>
      </w:r>
    </w:p>
    <w:p w14:paraId="1A56DA86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Co-ordinated with different teams to communicate discrepancies in data and troubleshoot potential bugs that may affect the log review process.</w:t>
      </w:r>
    </w:p>
    <w:p w14:paraId="110A046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Developed and deployed an automation solution to streamline compliance reviews, reducing manual effort by 60%.</w:t>
      </w:r>
    </w:p>
    <w:p w14:paraId="48587BF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Familiarised with technology used in the industry, such as AWS, Dynatrace, Jira.</w:t>
      </w:r>
    </w:p>
    <w:p w14:paraId="05996574" w14:textId="77777777" w:rsidR="003546F9" w:rsidRPr="003546F9" w:rsidRDefault="003546F9" w:rsidP="003546F9">
      <w:pPr>
        <w:spacing w:after="0" w:line="240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68D5C86A" w14:textId="28998379" w:rsidR="003546F9" w:rsidRPr="00293268" w:rsidRDefault="003546F9" w:rsidP="00293268">
      <w:pPr>
        <w:tabs>
          <w:tab w:val="right" w:pos="10773"/>
        </w:tabs>
        <w:spacing w:after="0" w:line="240" w:lineRule="auto"/>
        <w:ind w:right="46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Ministry of Health (MOH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)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ab/>
      </w:r>
      <w:r w:rsidRP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 xml:space="preserve">Feb 2022 – March 2022   </w:t>
      </w:r>
    </w:p>
    <w:p w14:paraId="6C7669F7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i/>
          <w:color w:val="000000"/>
          <w:kern w:val="0"/>
          <w:sz w:val="20"/>
          <w:lang w:val="en-GB" w:bidi="en-US"/>
          <w14:ligatures w14:val="none"/>
        </w:rPr>
        <w:t>Team Leader (Volunteer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)</w:t>
      </w:r>
    </w:p>
    <w:p w14:paraId="15CC124F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as the team leader, leading a team of 30 members to answer to callers’ requests, such as conveyance to facilities or simple queries regarding Home Recovery Program (HRP) protocol.</w:t>
      </w:r>
    </w:p>
    <w:p w14:paraId="50E711A0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Doubled up as the point man for mediation with incompliant callers, resolving issues and requests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ab/>
      </w:r>
    </w:p>
    <w:p w14:paraId="4B9C186B" w14:textId="77777777" w:rsidR="003546F9" w:rsidRPr="003546F9" w:rsidRDefault="003546F9" w:rsidP="00293268">
      <w:pPr>
        <w:spacing w:after="3" w:line="258" w:lineRule="auto"/>
        <w:ind w:right="46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3E618CEC" w14:textId="77777777" w:rsidR="003546F9" w:rsidRPr="003546F9" w:rsidRDefault="003546F9" w:rsidP="003546F9">
      <w:pPr>
        <w:spacing w:after="0" w:line="240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3F682196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EXTRA-CURRICULAR ACTIVITIES</w:t>
      </w:r>
    </w:p>
    <w:p w14:paraId="18DD47E5" w14:textId="77777777" w:rsidR="003546F9" w:rsidRPr="003546F9" w:rsidRDefault="003546F9" w:rsidP="003546F9">
      <w:pPr>
        <w:spacing w:after="3" w:line="259" w:lineRule="auto"/>
        <w:ind w:left="-20" w:right="-18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59646E7B" wp14:editId="7CEF5047">
                <wp:extent cx="6894196" cy="8890"/>
                <wp:effectExtent l="0" t="0" r="0" b="0"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2" name="Shape 4042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15E26" id="Group 3261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">
                <v:shape id="Shape 4042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7C1BCBD8" w14:textId="2263DD2E" w:rsidR="003546F9" w:rsidRPr="003546F9" w:rsidRDefault="003546F9" w:rsidP="00293268">
      <w:pPr>
        <w:keepNext/>
        <w:keepLines/>
        <w:tabs>
          <w:tab w:val="center" w:pos="6498"/>
          <w:tab w:val="right" w:pos="10773"/>
        </w:tabs>
        <w:spacing w:after="6" w:line="276" w:lineRule="auto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Project </w:t>
      </w:r>
      <w:proofErr w:type="spellStart"/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SSUpport</w:t>
      </w:r>
      <w:proofErr w:type="spellEnd"/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 3  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  <w:t xml:space="preserve">      Jan 2024 – Oct 2024</w:t>
      </w:r>
    </w:p>
    <w:p w14:paraId="51680B63" w14:textId="77777777" w:rsidR="003546F9" w:rsidRPr="003546F9" w:rsidRDefault="003546F9" w:rsidP="003546F9">
      <w:pPr>
        <w:spacing w:after="3" w:line="276" w:lineRule="auto"/>
        <w:rPr>
          <w:rFonts w:ascii="Arial" w:eastAsia="Arial" w:hAnsi="Arial" w:cs="Arial"/>
          <w:i/>
          <w:i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i/>
          <w:iCs/>
          <w:color w:val="000000"/>
          <w:kern w:val="0"/>
          <w:sz w:val="20"/>
          <w:lang w:eastAsia="zh-CN"/>
          <w14:ligatures w14:val="none"/>
        </w:rPr>
        <w:t>Team Member</w:t>
      </w:r>
    </w:p>
    <w:p w14:paraId="1F89C0CA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in a team to introduce meaningful and engaging after-school enrichment programs that foster leadership and team building for secondary school children</w:t>
      </w:r>
    </w:p>
    <w:p w14:paraId="02B5C779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Provided holistic development for the students through new sports and experiences that they may not be able to have on a day-to-day basis</w:t>
      </w:r>
    </w:p>
    <w:p w14:paraId="12B22861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Involved in the planning of some sessions, including introducing football and floorball concepts to the students</w:t>
      </w:r>
    </w:p>
    <w:p w14:paraId="57C3C64A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0C9AE671" w14:textId="0B72D00F" w:rsidR="003546F9" w:rsidRPr="003546F9" w:rsidRDefault="003546F9" w:rsidP="00293268">
      <w:pPr>
        <w:tabs>
          <w:tab w:val="right" w:pos="10773"/>
        </w:tabs>
        <w:spacing w:after="3" w:line="258" w:lineRule="auto"/>
        <w:ind w:left="360" w:hanging="360"/>
        <w:jc w:val="both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SMU Floorball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ab/>
      </w: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Aug 2022 - Present</w:t>
      </w:r>
    </w:p>
    <w:p w14:paraId="2D87438F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i/>
          <w:iCs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i/>
          <w:iCs/>
          <w:color w:val="000000"/>
          <w:kern w:val="0"/>
          <w:sz w:val="20"/>
          <w:lang w:val="en-GB" w:bidi="en-US"/>
          <w14:ligatures w14:val="none"/>
        </w:rPr>
        <w:t>Team Member</w:t>
      </w:r>
    </w:p>
    <w:p w14:paraId="39379BDE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•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>Represented SMU in the Inter-Varsity Polytechnic competition in 2024 and clinched 4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th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.</w:t>
      </w:r>
    </w:p>
    <w:p w14:paraId="2563621A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•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>Represented SMU in the Singapore University Games in 2024 and clinched 3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rd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.</w:t>
      </w:r>
    </w:p>
    <w:p w14:paraId="0869822E" w14:textId="15381BE9" w:rsidR="003546F9" w:rsidRPr="003546F9" w:rsidRDefault="003546F9" w:rsidP="00EF32FF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    </w:t>
      </w:r>
      <w:r w:rsidRPr="003546F9">
        <w:rPr>
          <w:rFonts w:ascii="Arial" w:eastAsia="Arial" w:hAnsi="Arial" w:cs="Arial"/>
          <w:i/>
          <w:color w:val="7E7E7E"/>
          <w:kern w:val="0"/>
          <w:sz w:val="2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26D72DEC" w14:textId="77777777" w:rsidR="001B3E39" w:rsidRDefault="001B3E39"/>
    <w:sectPr w:rsidR="001B3E39" w:rsidSect="00293268">
      <w:headerReference w:type="even" r:id="rId13"/>
      <w:headerReference w:type="default" r:id="rId14"/>
      <w:headerReference w:type="first" r:id="rId15"/>
      <w:pgSz w:w="12240" w:h="15840"/>
      <w:pgMar w:top="1440" w:right="761" w:bottom="144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0B230" w14:textId="77777777" w:rsidR="008C4653" w:rsidRDefault="008C4653">
      <w:pPr>
        <w:spacing w:after="0" w:line="240" w:lineRule="auto"/>
      </w:pPr>
      <w:r>
        <w:separator/>
      </w:r>
    </w:p>
  </w:endnote>
  <w:endnote w:type="continuationSeparator" w:id="0">
    <w:p w14:paraId="7627C365" w14:textId="77777777" w:rsidR="008C4653" w:rsidRDefault="008C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BA4E8" w14:textId="77777777" w:rsidR="008C4653" w:rsidRDefault="008C4653">
      <w:pPr>
        <w:spacing w:after="0" w:line="240" w:lineRule="auto"/>
      </w:pPr>
      <w:r>
        <w:separator/>
      </w:r>
    </w:p>
  </w:footnote>
  <w:footnote w:type="continuationSeparator" w:id="0">
    <w:p w14:paraId="5216C737" w14:textId="77777777" w:rsidR="008C4653" w:rsidRDefault="008C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C1071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964DEB" wp14:editId="44382D4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721044703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7ADB5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64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105pt;height:25.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" filled="f" stroked="f">
              <v:textbox style="mso-fit-shape-to-text:t" inset="0,15pt,0,0">
                <w:txbxContent>
                  <w:p w14:paraId="03E7ADB5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1BF4E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A2DCED7" wp14:editId="0A64E3FA">
              <wp:simplePos x="446314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543165965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F9A3F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DCE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105pt;height:25.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fF9Cw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" filled="f" stroked="f">
              <v:textbox style="mso-fit-shape-to-text:t" inset="0,15pt,0,0">
                <w:txbxContent>
                  <w:p w14:paraId="69FF9A3F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DA4F0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AA770" wp14:editId="714667A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278174938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D4426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AA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105pt;height:25.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CY7DQ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" filled="f" stroked="f">
              <v:textbox style="mso-fit-shape-to-text:t" inset="0,15pt,0,0">
                <w:txbxContent>
                  <w:p w14:paraId="0DCD4426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4CEF"/>
    <w:multiLevelType w:val="hybridMultilevel"/>
    <w:tmpl w:val="7FB0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5203"/>
    <w:multiLevelType w:val="hybridMultilevel"/>
    <w:tmpl w:val="2B00E47C"/>
    <w:lvl w:ilvl="0" w:tplc="FBC41470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0319E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A96BA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EA910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A663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C2B7A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364D08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C6A24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C89642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C65A2"/>
    <w:multiLevelType w:val="hybridMultilevel"/>
    <w:tmpl w:val="A1A2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A68"/>
    <w:multiLevelType w:val="hybridMultilevel"/>
    <w:tmpl w:val="21C84320"/>
    <w:lvl w:ilvl="0" w:tplc="B8B814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8656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D2BCC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84A9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474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8992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CCC08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68968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ADD0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A70AA"/>
    <w:multiLevelType w:val="hybridMultilevel"/>
    <w:tmpl w:val="F9E43CC8"/>
    <w:lvl w:ilvl="0" w:tplc="191819B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02E1B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39CAF5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7DE1EC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FAEA23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6B9C9C4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3807E0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134355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E9A0401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93CD1"/>
    <w:multiLevelType w:val="hybridMultilevel"/>
    <w:tmpl w:val="2C7C1E52"/>
    <w:lvl w:ilvl="0" w:tplc="46EA09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4724A"/>
    <w:multiLevelType w:val="hybridMultilevel"/>
    <w:tmpl w:val="7F8E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243F5"/>
    <w:multiLevelType w:val="hybridMultilevel"/>
    <w:tmpl w:val="80EEA0CC"/>
    <w:lvl w:ilvl="0" w:tplc="4A3EA79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ACAE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3C4AF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8ECB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2A79E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473D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51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0E3C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84B4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9380787">
    <w:abstractNumId w:val="4"/>
  </w:num>
  <w:num w:numId="2" w16cid:durableId="1788812430">
    <w:abstractNumId w:val="7"/>
  </w:num>
  <w:num w:numId="3" w16cid:durableId="1737974634">
    <w:abstractNumId w:val="3"/>
  </w:num>
  <w:num w:numId="4" w16cid:durableId="1161697630">
    <w:abstractNumId w:val="1"/>
  </w:num>
  <w:num w:numId="5" w16cid:durableId="1137914930">
    <w:abstractNumId w:val="2"/>
  </w:num>
  <w:num w:numId="6" w16cid:durableId="50737522">
    <w:abstractNumId w:val="0"/>
  </w:num>
  <w:num w:numId="7" w16cid:durableId="1194612483">
    <w:abstractNumId w:val="6"/>
  </w:num>
  <w:num w:numId="8" w16cid:durableId="165433830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ONG Soo Mei">
    <w15:presenceInfo w15:providerId="AD" w15:userId="S::smwong@smu.edu.sg::426a1070-77fd-4a66-aeab-e3393e4f15b7"/>
  </w15:person>
  <w15:person w15:author="LIM Jitt Hing">
    <w15:presenceInfo w15:providerId="AD" w15:userId="S::jhlim.2023@scis.smu.edu.sg::8d78fd8e-341a-4346-a8bf-f1109ca2c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9"/>
    <w:rsid w:val="000913CF"/>
    <w:rsid w:val="001B3E39"/>
    <w:rsid w:val="001D1E1A"/>
    <w:rsid w:val="00293268"/>
    <w:rsid w:val="003546F9"/>
    <w:rsid w:val="005A6510"/>
    <w:rsid w:val="005C29DC"/>
    <w:rsid w:val="0063677E"/>
    <w:rsid w:val="007214F6"/>
    <w:rsid w:val="00811A38"/>
    <w:rsid w:val="00873B52"/>
    <w:rsid w:val="00896E8F"/>
    <w:rsid w:val="008C4653"/>
    <w:rsid w:val="00927AEA"/>
    <w:rsid w:val="00C92691"/>
    <w:rsid w:val="00C94A3B"/>
    <w:rsid w:val="00CD591B"/>
    <w:rsid w:val="00EA1698"/>
    <w:rsid w:val="00ED7A42"/>
    <w:rsid w:val="00EF32FF"/>
    <w:rsid w:val="00F27917"/>
    <w:rsid w:val="00F55CDC"/>
    <w:rsid w:val="00F72629"/>
    <w:rsid w:val="00F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C713"/>
  <w15:chartTrackingRefBased/>
  <w15:docId w15:val="{D1F004D5-AA98-9B4C-A4DA-923BD5A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98"/>
  </w:style>
  <w:style w:type="paragraph" w:styleId="Heading1">
    <w:name w:val="heading 1"/>
    <w:basedOn w:val="Normal"/>
    <w:next w:val="Normal"/>
    <w:link w:val="Heading1Char"/>
    <w:uiPriority w:val="9"/>
    <w:qFormat/>
    <w:rsid w:val="0035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354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6F9"/>
  </w:style>
  <w:style w:type="character" w:styleId="Hyperlink">
    <w:name w:val="Hyperlink"/>
    <w:basedOn w:val="DefaultParagraphFont"/>
    <w:uiPriority w:val="99"/>
    <w:unhideWhenUsed/>
    <w:rsid w:val="001D1E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E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lim.2023@scis.smu.edu.s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tthing/FundTasy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oonfeed-mauve.vercel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itthing.github.io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jitth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55933C-5C13-0040-B2B2-8C541EA7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Jitt Hing</dc:creator>
  <cp:keywords/>
  <dc:description/>
  <cp:lastModifiedBy>LIM Jitt Hing</cp:lastModifiedBy>
  <cp:revision>7</cp:revision>
  <dcterms:created xsi:type="dcterms:W3CDTF">2025-01-14T05:51:00Z</dcterms:created>
  <dcterms:modified xsi:type="dcterms:W3CDTF">2025-02-05T13:24:00Z</dcterms:modified>
</cp:coreProperties>
</file>